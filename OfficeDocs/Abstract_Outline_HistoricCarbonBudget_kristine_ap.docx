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Titel ideas: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Agricultural soil have lost 13 GtC topsoil carbon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commentRangeStart w:id="0"/>
      <w:r>
        <w:rPr>
          <w:rFonts w:ascii="Calibri" w:hAnsi="Calibri"/>
        </w:rPr>
        <w:t>Historical soil organic carbon budget</w:t>
      </w:r>
      <w:commentRangeEnd w:id="0"/>
      <w:r>
        <w:commentReference w:id="0"/>
      </w: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Linking agricultural management data to soil modeleling – a global approach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0. Abstract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SOC one of larges c sinks on earth (3 times larger biospehre </w:t>
      </w:r>
      <w:commentRangeStart w:id="1"/>
      <w:r>
        <w:rPr>
          <w:rFonts w:ascii="Calibri" w:hAnsi="Calibri"/>
        </w:rPr>
        <w:t>pool</w:t>
      </w:r>
      <w:r>
        <w:rPr>
          <w:rFonts w:ascii="Calibri" w:hAnsi="Calibri"/>
        </w:rPr>
      </w:r>
      <w:commentRangeEnd w:id="1"/>
      <w:r>
        <w:commentReference w:id="1"/>
      </w:r>
      <w:r>
        <w:rPr>
          <w:rFonts w:ascii="Calibri" w:hAnsi="Calibri"/>
        </w:rPr>
        <w:t>). Agricultural management leads to a depletion of soil organic crabon. However this depletion of soil organic carbon (SOC) pools are so far not well represented in global assessments of historic carbon emissions.</w:t>
      </w:r>
      <w:ins w:id="0" w:author="Alexander Popp" w:date="2020-01-06T10:10:00Z">
        <w:r>
          <w:rPr>
            <w:rFonts w:ascii="Calibri" w:hAnsi="Calibri"/>
          </w:rPr>
          <w:t xml:space="preserve"> </w:t>
        </w:r>
      </w:ins>
      <w:r>
        <w:rPr>
          <w:rFonts w:ascii="Calibri" w:hAnsi="Calibri"/>
        </w:rPr>
        <w:t>While SOC models often represent well the biochemical processes that lead to the accumulation and decay of SOC, the management decisions driving these biophysical processes are still little investigated.</w:t>
      </w:r>
    </w:p>
    <w:p>
      <w:pPr>
        <w:pStyle w:val="Normal"/>
        <w:rPr>
          <w:rFonts w:ascii="Calibri" w:hAnsi="Calibri"/>
        </w:rPr>
      </w:pPr>
      <w:commentRangeStart w:id="2"/>
      <w:r>
        <w:rPr>
          <w:rFonts w:ascii="Calibri" w:hAnsi="Calibri"/>
        </w:rPr>
        <w:t xml:space="preserve">Here we create a spatial explicit data set for crop residue and manure management on cropland </w:t>
      </w:r>
      <w:r>
        <w:rPr>
          <w:rFonts w:ascii="Calibri" w:hAnsi="Calibri"/>
        </w:rPr>
      </w:r>
      <w:commentRangeEnd w:id="2"/>
      <w:r>
        <w:commentReference w:id="2"/>
      </w:r>
      <w:r>
        <w:rPr>
          <w:rFonts w:ascii="Calibri" w:hAnsi="Calibri"/>
        </w:rPr>
        <w:t>based on global historic production (FAOSTAT) and land-use (LUH2) data and combine it with the IPCC Tier 2 approach to create a half-degree resolution soil organic carbon budget on mineral soils.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We estimate that due to arable farming soils have lost over (?) GtOC of which (??) GtOC have been released within the period 1990-2010.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Tier 2 IPCC methodolgy estimates higher soil organic carbon losses than Tier 1 methods, which may origin from … . We also find that SOC is very sensity to management decision such as residue recycling indicating the nessessity to incorporated better management data in soil </w:t>
      </w:r>
      <w:commentRangeStart w:id="3"/>
      <w:r>
        <w:rPr>
          <w:rFonts w:ascii="Calibri" w:hAnsi="Calibri"/>
        </w:rPr>
        <w:t>models</w:t>
      </w:r>
      <w:r>
        <w:rPr>
          <w:rFonts w:ascii="Calibri" w:hAnsi="Calibri"/>
        </w:rPr>
      </w:r>
      <w:commentRangeEnd w:id="3"/>
      <w:r>
        <w:commentReference w:id="3"/>
      </w:r>
      <w:r>
        <w:rPr>
          <w:rFonts w:ascii="Calibri" w:hAnsi="Calibri"/>
        </w:rPr>
        <w:t xml:space="preserve">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1. Intro (500)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Soils are biggestes terrestical pool causing high emission by landuse activities.</w:t>
      </w:r>
    </w:p>
    <w:p>
      <w:pPr>
        <w:pStyle w:val="Normal"/>
        <w:rPr>
          <w:rFonts w:ascii="Calibri" w:hAnsi="Calibri"/>
        </w:rPr>
      </w:pPr>
      <w:ins w:id="1" w:author="Alexander Popp" w:date="2020-01-06T10:12:00Z">
        <w:r>
          <w:rPr>
            <w:rFonts w:ascii="Calibri" w:hAnsi="Calibri"/>
          </w:rPr>
          <w:t>Learning from history for future</w:t>
        </w:r>
      </w:ins>
    </w:p>
    <w:p>
      <w:pPr>
        <w:pStyle w:val="Normal"/>
        <w:rPr>
          <w:rFonts w:ascii="Calibri" w:hAnsi="Calibri"/>
        </w:rPr>
      </w:pPr>
      <w:ins w:id="2" w:author="Alexander Popp" w:date="2020-01-06T10:11:00Z">
        <w:r>
          <w:rPr>
            <w:rFonts w:ascii="Calibri" w:hAnsi="Calibri"/>
          </w:rPr>
          <w:t>Referring to important soil C activities.</w:t>
        </w:r>
      </w:ins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 Method (50)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Soil carbon dynamics are modeled using a yearly based SOC model and carbon input and management data.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2.1 Agricultural management</w:t>
        <w:tab/>
        <w:t>(50)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We combine data sets to estimate agricultural flows and management decisions on cropland.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2.1.1 Landuse and Landuse Change (150)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We use LUH2v2 data for major Landuse types and their transition and fit cropspecific areas to country scale FAO data.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2.1.2 Crop Production and Residues</w:t>
        <w:tab/>
        <w:t>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FAO Production values are combined with Feed estimations from [Isabelles Paper] and rule based demand shares. LPJmL yield and LUH landuse patterns are used to scale down to half-degree.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2.1.3 Livestock Distribution and Manure Excretion</w:t>
        <w:tab/>
        <w:t>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Based on [Gridded Livestock of the world] we use rule based asumption to estimate livestock and manure distribution on the globe. Animal waste system shares are used as is [Bodirsky].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2.1.4 Irrigation (100)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Simple growing period calculations together with irrigation shares of LUH2v2 are use to estimate water effects on decay rates.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(Maybe ) 2.1.5 Tillage (100)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Tillage data sets of [Vera, others] together with rules are used to drive tillage effect on decay rates.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commentRangeStart w:id="4"/>
      <w:r>
        <w:rPr>
          <w:rFonts w:ascii="Calibri" w:hAnsi="Calibri"/>
        </w:rPr>
        <w:t xml:space="preserve">2.2 Carbon </w:t>
      </w:r>
      <w:r>
        <w:rPr>
          <w:rFonts w:ascii="Calibri" w:hAnsi="Calibri"/>
        </w:rPr>
      </w:r>
      <w:commentRangeEnd w:id="4"/>
      <w:r>
        <w:commentReference w:id="4"/>
      </w:r>
      <w:r>
        <w:rPr>
          <w:rFonts w:ascii="Calibri" w:hAnsi="Calibri"/>
        </w:rPr>
        <w:t>Budget (50)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Connecting carbon inputs with soil carbon dynamics will create a budget of in- and outflows.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2.2.1 Tier 2 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Yearly turnover between three different SOC pools for the topsoil is model using global parameters.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2.2.2 For validation: Tier 1 (150)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Stock changes are calculated using simple change factors on the SOC pools for the topsoil.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3. Results (200)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3.1 Carbon Loss (500)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Carbon losses since for the </w:t>
      </w:r>
      <w:commentRangeStart w:id="5"/>
      <w:r>
        <w:rPr>
          <w:rFonts w:ascii="Calibri" w:hAnsi="Calibri"/>
        </w:rPr>
        <w:t xml:space="preserve">whole historic period are </w:t>
      </w:r>
      <w:r>
        <w:rPr>
          <w:rFonts w:ascii="Calibri" w:hAnsi="Calibri"/>
        </w:rPr>
      </w:r>
      <w:commentRangeEnd w:id="5"/>
      <w:r>
        <w:commentReference w:id="5"/>
      </w:r>
      <w:r>
        <w:rPr>
          <w:rFonts w:ascii="Calibri" w:hAnsi="Calibri"/>
        </w:rPr>
        <w:t>about 30 (?) GtC due to anthropogenic land use. Global cropland have lost (?)% of topsoil carbon compared to natural vegetation.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3.2 SOC flows (200)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Carbon flows in the agricultural system as shown in figure 2.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3.3 Stock Change Factors (300)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Tier 2 compared to Tier 1 method for calculating stock change factors draw a closer connection to real agricultural flows, but maybe point to gaps in stock taking of carbon inflows from additional sources such as cover crops or weeds.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4. Discussion (500)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Agricultural management data plays a major role for identifing global status of soil organic carbon.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5. Conclusion/Outlooks (250)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Aligning agricultural management with soil carbon management is critical to reduce emissions in the land use sector or even create additional </w:t>
      </w:r>
      <w:commentRangeStart w:id="6"/>
      <w:r>
        <w:rPr>
          <w:rFonts w:ascii="Calibri" w:hAnsi="Calibri"/>
        </w:rPr>
        <w:t>sinks</w:t>
      </w:r>
      <w:r>
        <w:rPr>
          <w:rFonts w:ascii="Calibri" w:hAnsi="Calibri"/>
        </w:rPr>
      </w:r>
      <w:commentRangeEnd w:id="6"/>
      <w:r>
        <w:commentReference w:id="6"/>
      </w:r>
      <w:r>
        <w:rPr>
          <w:rFonts w:ascii="Calibri" w:hAnsi="Calibri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Total words: 4000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lexander Popp" w:date="2020-01-06T10:09:00Z" w:initials="AP">
    <w:p>
      <w:r>
        <w:rPr>
          <w:rFonts w:eastAsia="DejaVu Sans" w:cs="DejaVu Sans"/>
          <w:kern w:val="0"/>
          <w:lang w:val="en-US" w:eastAsia="en-US" w:bidi="en-US"/>
        </w:rPr>
        <w:t>My preference – maybe adding years?</w:t>
      </w:r>
    </w:p>
  </w:comment>
  <w:comment w:id="1" w:author="Alexander Popp" w:date="2020-01-06T10:10:00Z" w:initials="AP">
    <w:p>
      <w:r>
        <w:rPr>
          <w:rFonts w:eastAsia="DejaVu Sans" w:cs="DejaVu Sans"/>
          <w:kern w:val="0"/>
          <w:lang w:val="en-US" w:eastAsia="en-US" w:bidi="en-US"/>
        </w:rPr>
        <w:t>Consequences for climate</w:t>
      </w:r>
    </w:p>
  </w:comment>
  <w:comment w:id="2" w:author="Alexander Popp" w:date="2020-01-06T10:10:00Z" w:initials="AP">
    <w:p>
      <w:r>
        <w:rPr>
          <w:rFonts w:eastAsia="DejaVu Sans" w:cs="DejaVu Sans"/>
          <w:kern w:val="0"/>
          <w:lang w:val="en-US" w:eastAsia="en-US" w:bidi="en-US"/>
        </w:rPr>
        <w:t>Why only these 2? Give brief argument</w:t>
      </w:r>
    </w:p>
  </w:comment>
  <w:comment w:id="3" w:author="Alexander Popp" w:date="2020-01-06T10:11:00Z" w:initials="AP">
    <w:p>
      <w:r>
        <w:rPr>
          <w:rFonts w:eastAsia="DejaVu Sans" w:cs="DejaVu Sans"/>
          <w:kern w:val="0"/>
          <w:lang w:val="en-US" w:eastAsia="en-US" w:bidi="en-US"/>
        </w:rPr>
        <w:t>What are the consequences of new knowledge?</w:t>
      </w:r>
    </w:p>
  </w:comment>
  <w:comment w:id="4" w:author="Alexander Popp" w:date="2020-01-06T10:15:00Z" w:initials="AP">
    <w:p>
      <w:r>
        <w:rPr>
          <w:rFonts w:eastAsia="DejaVu Sans" w:cs="DejaVu Sans"/>
          <w:kern w:val="0"/>
          <w:lang w:val="en-US" w:eastAsia="en-US" w:bidi="en-US"/>
        </w:rPr>
        <w:t>I rather would start with carbon and then follow with management and land use change data implementation</w:t>
      </w:r>
    </w:p>
  </w:comment>
  <w:comment w:id="5" w:author="Alexander Popp" w:date="2020-01-06T10:16:00Z" w:initials="AP">
    <w:p>
      <w:r>
        <w:rPr>
          <w:rFonts w:eastAsia="DejaVu Sans" w:cs="DejaVu Sans"/>
          <w:kern w:val="0"/>
          <w:lang w:val="en-US" w:eastAsia="en-US" w:bidi="en-US"/>
        </w:rPr>
        <w:t>Which period associated with strongest losses? Regional disaggregated results?</w:t>
      </w:r>
    </w:p>
  </w:comment>
  <w:comment w:id="6" w:author="Alexander Popp" w:date="2020-01-06T10:18:00Z" w:initials="AP">
    <w:p>
      <w:r>
        <w:rPr>
          <w:rFonts w:eastAsia="DejaVu Sans" w:cs="DejaVu Sans"/>
          <w:kern w:val="0"/>
          <w:lang w:val="en-US" w:eastAsia="en-US" w:bidi="en-US"/>
        </w:rPr>
        <w:t>Need for inclusion in assessments of future pathways. Especially due to importance of neg emissions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trackRevision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977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9778e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9778e"/>
    <w:rPr>
      <w:rFonts w:cs="Mangal"/>
      <w:b/>
      <w:bCs/>
      <w:sz w:val="2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778e"/>
    <w:rPr>
      <w:rFonts w:ascii="Segoe UI" w:hAnsi="Segoe UI" w:cs="Mangal"/>
      <w:sz w:val="18"/>
      <w:szCs w:val="16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9778e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977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778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628</Words>
  <Characters>3325</Characters>
  <CharactersWithSpaces>3909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2020-01-06T09:19:00Z</dcterms:created>
  <dc:creator>Kristine Karstens</dc:creator>
  <dc:description/>
  <dc:language>en-GB</dc:language>
  <cp:lastModifiedBy>Alexander Popp</cp:lastModifiedBy>
  <dcterms:modified xsi:type="dcterms:W3CDTF">2020-01-06T09:19:00Z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